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F246" w14:textId="5B200BCA" w:rsidR="00CF1C8D" w:rsidRPr="0003301E" w:rsidRDefault="00CF1C8D" w:rsidP="0003301E">
      <w:pPr>
        <w:spacing w:line="360" w:lineRule="auto"/>
        <w:rPr>
          <w:rFonts w:ascii="Times New Roman" w:hAnsi="Times New Roman" w:cs="Times New Roman"/>
          <w:b/>
          <w:bCs/>
        </w:rPr>
      </w:pPr>
      <w:r w:rsidRPr="0003301E">
        <w:rPr>
          <w:rFonts w:ascii="Times New Roman" w:hAnsi="Times New Roman" w:cs="Times New Roman"/>
          <w:b/>
          <w:bCs/>
        </w:rPr>
        <w:t xml:space="preserve">2023 AOC &amp; SCO-SOC </w:t>
      </w:r>
      <w:r w:rsidR="00906F63" w:rsidRPr="0003301E">
        <w:rPr>
          <w:rFonts w:ascii="Times New Roman" w:hAnsi="Times New Roman" w:cs="Times New Roman"/>
          <w:b/>
          <w:bCs/>
        </w:rPr>
        <w:t>Joint Conference (2023 Aug. 8-12, Ontario London)</w:t>
      </w:r>
    </w:p>
    <w:p w14:paraId="5238E943" w14:textId="043F4A0A" w:rsidR="001E48FE" w:rsidRDefault="00CF1C8D" w:rsidP="0003301E">
      <w:pPr>
        <w:spacing w:line="360" w:lineRule="auto"/>
        <w:rPr>
          <w:rFonts w:ascii="Times New Roman" w:hAnsi="Times New Roman" w:cs="Times New Roman"/>
        </w:rPr>
      </w:pPr>
      <w:r w:rsidRPr="0003301E">
        <w:rPr>
          <w:rFonts w:ascii="Times New Roman" w:hAnsi="Times New Roman" w:cs="Times New Roman"/>
          <w:b/>
          <w:bCs/>
        </w:rPr>
        <w:t>Title:</w:t>
      </w:r>
      <w:r w:rsidRPr="0003301E">
        <w:rPr>
          <w:rFonts w:ascii="Times New Roman" w:hAnsi="Times New Roman" w:cs="Times New Roman"/>
        </w:rPr>
        <w:t xml:space="preserve"> </w:t>
      </w:r>
      <w:r w:rsidR="00575579" w:rsidRPr="0003301E">
        <w:rPr>
          <w:rFonts w:ascii="Times New Roman" w:hAnsi="Times New Roman" w:cs="Times New Roman"/>
        </w:rPr>
        <w:t>Evaluation and Application of</w:t>
      </w:r>
      <w:r w:rsidR="0003301E" w:rsidRPr="0003301E">
        <w:rPr>
          <w:rFonts w:ascii="Times New Roman" w:hAnsi="Times New Roman" w:cs="Times New Roman"/>
        </w:rPr>
        <w:t xml:space="preserve"> a</w:t>
      </w:r>
      <w:r w:rsidR="00575579" w:rsidRPr="0003301E">
        <w:rPr>
          <w:rFonts w:ascii="Times New Roman" w:hAnsi="Times New Roman" w:cs="Times New Roman"/>
        </w:rPr>
        <w:t xml:space="preserve"> Deep Neural Network, </w:t>
      </w:r>
      <w:proofErr w:type="spellStart"/>
      <w:r w:rsidR="00575579" w:rsidRPr="0003301E">
        <w:rPr>
          <w:rFonts w:ascii="Times New Roman" w:hAnsi="Times New Roman" w:cs="Times New Roman"/>
        </w:rPr>
        <w:t>BirdNET</w:t>
      </w:r>
      <w:proofErr w:type="spellEnd"/>
      <w:r w:rsidR="00575579" w:rsidRPr="0003301E">
        <w:rPr>
          <w:rFonts w:ascii="Times New Roman" w:hAnsi="Times New Roman" w:cs="Times New Roman"/>
        </w:rPr>
        <w:t xml:space="preserve">, for Bird Sound Detection </w:t>
      </w:r>
    </w:p>
    <w:p w14:paraId="0B0826DF" w14:textId="77777777" w:rsidR="0003301E" w:rsidRPr="0003301E" w:rsidRDefault="0003301E" w:rsidP="0003301E">
      <w:pPr>
        <w:spacing w:line="360" w:lineRule="auto"/>
        <w:rPr>
          <w:rFonts w:ascii="Times New Roman" w:hAnsi="Times New Roman" w:cs="Times New Roman"/>
        </w:rPr>
      </w:pPr>
    </w:p>
    <w:p w14:paraId="5DB62E34" w14:textId="77777777" w:rsidR="0003301E" w:rsidRPr="0003301E" w:rsidRDefault="0003301E" w:rsidP="0003301E">
      <w:pPr>
        <w:rPr>
          <w:rFonts w:ascii="Times New Roman" w:hAnsi="Times New Roman" w:cs="Times New Roman"/>
        </w:rPr>
      </w:pPr>
      <w:r w:rsidRPr="0003301E">
        <w:rPr>
          <w:rFonts w:ascii="Times New Roman" w:hAnsi="Times New Roman" w:cs="Times New Roman"/>
          <w:b/>
          <w:bCs/>
        </w:rPr>
        <w:t xml:space="preserve">Authors: </w:t>
      </w:r>
      <w:r w:rsidRPr="0003301E">
        <w:rPr>
          <w:rFonts w:ascii="Times New Roman" w:hAnsi="Times New Roman" w:cs="Times New Roman"/>
        </w:rPr>
        <w:t>Yi-Chin (Sunny) Tseng</w:t>
      </w:r>
      <w:r w:rsidRPr="0003301E">
        <w:rPr>
          <w:rFonts w:ascii="Times New Roman" w:hAnsi="Times New Roman" w:cs="Times New Roman"/>
          <w:vertAlign w:val="superscript"/>
        </w:rPr>
        <w:t>1*</w:t>
      </w:r>
      <w:r w:rsidRPr="0003301E">
        <w:rPr>
          <w:rFonts w:ascii="Times New Roman" w:hAnsi="Times New Roman" w:cs="Times New Roman"/>
        </w:rPr>
        <w:t>, Dexter P. Hodder</w:t>
      </w:r>
      <w:r w:rsidRPr="0003301E">
        <w:rPr>
          <w:rFonts w:ascii="Times New Roman" w:hAnsi="Times New Roman" w:cs="Times New Roman"/>
          <w:vertAlign w:val="superscript"/>
        </w:rPr>
        <w:t>2</w:t>
      </w:r>
      <w:r w:rsidRPr="0003301E">
        <w:rPr>
          <w:rFonts w:ascii="Times New Roman" w:hAnsi="Times New Roman" w:cs="Times New Roman"/>
        </w:rPr>
        <w:t>, and Ken A. Otter</w:t>
      </w:r>
      <w:r w:rsidRPr="0003301E">
        <w:rPr>
          <w:rFonts w:ascii="Times New Roman" w:hAnsi="Times New Roman" w:cs="Times New Roman"/>
          <w:vertAlign w:val="superscript"/>
        </w:rPr>
        <w:t>1</w:t>
      </w:r>
    </w:p>
    <w:p w14:paraId="31177435"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1</w:t>
      </w:r>
      <w:r w:rsidRPr="0003301E">
        <w:rPr>
          <w:rFonts w:ascii="Times New Roman" w:hAnsi="Times New Roman" w:cs="Times New Roman"/>
        </w:rPr>
        <w:t>University of Northern BC, 3333 University Way, Prince George, British Columbia, Canada</w:t>
      </w:r>
    </w:p>
    <w:p w14:paraId="6BD1DDA2"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2</w:t>
      </w:r>
      <w:r w:rsidRPr="0003301E">
        <w:rPr>
          <w:rFonts w:ascii="Times New Roman" w:hAnsi="Times New Roman" w:cs="Times New Roman"/>
        </w:rPr>
        <w:t>John Prince Research Forest, University of Northern BC, Fort. St. James, British Columbia, Canada</w:t>
      </w:r>
    </w:p>
    <w:p w14:paraId="6D307B85" w14:textId="446FD16D" w:rsidR="0003301E" w:rsidRDefault="0003301E" w:rsidP="0003301E">
      <w:pPr>
        <w:rPr>
          <w:rFonts w:ascii="Times New Roman" w:hAnsi="Times New Roman" w:cs="Times New Roman"/>
        </w:rPr>
      </w:pPr>
      <w:r w:rsidRPr="0003301E">
        <w:rPr>
          <w:rFonts w:ascii="Times New Roman" w:hAnsi="Times New Roman" w:cs="Times New Roman"/>
        </w:rPr>
        <w:t xml:space="preserve">*Corresponding author E-mail: </w:t>
      </w:r>
      <w:hyperlink r:id="rId5" w:history="1">
        <w:r w:rsidRPr="0003301E">
          <w:rPr>
            <w:rStyle w:val="Hyperlink"/>
            <w:rFonts w:ascii="Times New Roman" w:hAnsi="Times New Roman" w:cs="Times New Roman"/>
          </w:rPr>
          <w:t>sunnyyctseng@gmail.com</w:t>
        </w:r>
      </w:hyperlink>
    </w:p>
    <w:p w14:paraId="10C22CD9" w14:textId="77777777" w:rsidR="0003301E" w:rsidRPr="0003301E" w:rsidRDefault="0003301E" w:rsidP="0003301E">
      <w:pPr>
        <w:rPr>
          <w:rFonts w:ascii="Times New Roman" w:hAnsi="Times New Roman" w:cs="Times New Roman"/>
        </w:rPr>
      </w:pPr>
    </w:p>
    <w:p w14:paraId="5A8EB32C" w14:textId="60FE79A0" w:rsidR="00CF1C8D" w:rsidRPr="0003301E" w:rsidRDefault="00CF1C8D" w:rsidP="0003301E">
      <w:pPr>
        <w:spacing w:line="360" w:lineRule="auto"/>
        <w:rPr>
          <w:rFonts w:ascii="Times New Roman" w:hAnsi="Times New Roman" w:cs="Times New Roman"/>
        </w:rPr>
      </w:pPr>
      <w:r w:rsidRPr="0003301E">
        <w:rPr>
          <w:rFonts w:ascii="Times New Roman" w:hAnsi="Times New Roman" w:cs="Times New Roman"/>
          <w:b/>
          <w:bCs/>
        </w:rPr>
        <w:t>Abstract (250 words):</w:t>
      </w:r>
      <w:r w:rsidR="0003301E" w:rsidRPr="0003301E">
        <w:rPr>
          <w:rFonts w:ascii="Times New Roman" w:hAnsi="Times New Roman" w:cs="Times New Roman"/>
          <w:b/>
          <w:bCs/>
        </w:rPr>
        <w:t xml:space="preserve"> </w:t>
      </w:r>
      <w:r w:rsidR="0003301E" w:rsidRPr="0003301E">
        <w:rPr>
          <w:rFonts w:ascii="Times New Roman" w:hAnsi="Times New Roman" w:cs="Times New Roman"/>
        </w:rPr>
        <w:t xml:space="preserve">Spatiotemporal variation of avian biodiversity is a commonly used indicator of environmental change. Conventionally, such information was derived with human observers, while passive acoustic monitoring (PAM) with autonomous recording units (ARU) is rapidly emerging as an alternative survey method. Given the large amount of acoustic data PAM can potentially collect, effort has been made to develop algorithms to automatically </w:t>
      </w:r>
      <w:del w:id="0" w:author="Ken Otter" w:date="2023-03-13T12:41:00Z">
        <w:r w:rsidR="0003301E" w:rsidRPr="0003301E" w:rsidDel="0019798B">
          <w:rPr>
            <w:rFonts w:ascii="Times New Roman" w:hAnsi="Times New Roman" w:cs="Times New Roman"/>
          </w:rPr>
          <w:delText xml:space="preserve">transform </w:delText>
        </w:r>
      </w:del>
      <w:ins w:id="1" w:author="Ken Otter" w:date="2023-03-13T12:41:00Z">
        <w:r w:rsidR="0019798B">
          <w:rPr>
            <w:rFonts w:ascii="Times New Roman" w:hAnsi="Times New Roman" w:cs="Times New Roman"/>
          </w:rPr>
          <w:t>classify</w:t>
        </w:r>
        <w:r w:rsidR="0019798B" w:rsidRPr="0003301E">
          <w:rPr>
            <w:rFonts w:ascii="Times New Roman" w:hAnsi="Times New Roman" w:cs="Times New Roman"/>
          </w:rPr>
          <w:t xml:space="preserve"> </w:t>
        </w:r>
      </w:ins>
      <w:r w:rsidR="0003301E" w:rsidRPr="0003301E">
        <w:rPr>
          <w:rFonts w:ascii="Times New Roman" w:hAnsi="Times New Roman" w:cs="Times New Roman"/>
        </w:rPr>
        <w:t>acoustic data</w:t>
      </w:r>
      <w:del w:id="2" w:author="Ken Otter" w:date="2023-03-13T12:41:00Z">
        <w:r w:rsidR="0003301E" w:rsidRPr="0003301E" w:rsidDel="0019798B">
          <w:rPr>
            <w:rFonts w:ascii="Times New Roman" w:hAnsi="Times New Roman" w:cs="Times New Roman"/>
          </w:rPr>
          <w:delText xml:space="preserve"> into interpretable form</w:delText>
        </w:r>
      </w:del>
      <w:r w:rsidR="0003301E" w:rsidRPr="0003301E">
        <w:rPr>
          <w:rFonts w:ascii="Times New Roman" w:hAnsi="Times New Roman" w:cs="Times New Roman"/>
        </w:rPr>
        <w:t xml:space="preserve">. </w:t>
      </w:r>
      <w:del w:id="3" w:author="Ken Otter" w:date="2023-03-13T12:39:00Z">
        <w:r w:rsidR="0003301E" w:rsidRPr="0003301E" w:rsidDel="0019798B">
          <w:rPr>
            <w:rFonts w:ascii="Times New Roman" w:hAnsi="Times New Roman" w:cs="Times New Roman"/>
          </w:rPr>
          <w:delText>Recently, o</w:delText>
        </w:r>
      </w:del>
      <w:ins w:id="4" w:author="Ken Otter" w:date="2023-03-13T12:39:00Z">
        <w:r w:rsidR="0019798B">
          <w:rPr>
            <w:rFonts w:ascii="Times New Roman" w:hAnsi="Times New Roman" w:cs="Times New Roman"/>
          </w:rPr>
          <w:t>O</w:t>
        </w:r>
      </w:ins>
      <w:r w:rsidR="0003301E" w:rsidRPr="0003301E">
        <w:rPr>
          <w:rFonts w:ascii="Times New Roman" w:hAnsi="Times New Roman" w:cs="Times New Roman"/>
        </w:rPr>
        <w:t xml:space="preserve">ne of the most successful attempts </w:t>
      </w:r>
      <w:del w:id="5" w:author="Ken Otter" w:date="2023-03-13T12:40:00Z">
        <w:r w:rsidR="0003301E" w:rsidRPr="0003301E" w:rsidDel="0019798B">
          <w:rPr>
            <w:rFonts w:ascii="Times New Roman" w:hAnsi="Times New Roman" w:cs="Times New Roman"/>
          </w:rPr>
          <w:delText xml:space="preserve">is </w:delText>
        </w:r>
      </w:del>
      <w:ins w:id="6" w:author="Ken Otter" w:date="2023-03-13T12:40:00Z">
        <w:r w:rsidR="0019798B">
          <w:rPr>
            <w:rFonts w:ascii="Times New Roman" w:hAnsi="Times New Roman" w:cs="Times New Roman"/>
          </w:rPr>
          <w:t xml:space="preserve">is the recent development of </w:t>
        </w:r>
      </w:ins>
      <w:r w:rsidR="0003301E" w:rsidRPr="0003301E">
        <w:rPr>
          <w:rFonts w:ascii="Times New Roman" w:hAnsi="Times New Roman" w:cs="Times New Roman"/>
        </w:rPr>
        <w:t>a deep neural network</w:t>
      </w:r>
      <w:ins w:id="7" w:author="Ken Otter" w:date="2023-03-13T12:40:00Z">
        <w:r w:rsidR="0019798B">
          <w:rPr>
            <w:rFonts w:ascii="Times New Roman" w:hAnsi="Times New Roman" w:cs="Times New Roman"/>
          </w:rPr>
          <w:t xml:space="preserve">, </w:t>
        </w:r>
      </w:ins>
      <w:del w:id="8" w:author="Ken Otter" w:date="2023-03-13T12:40:00Z">
        <w:r w:rsidR="0003301E" w:rsidRPr="0003301E" w:rsidDel="0019798B">
          <w:rPr>
            <w:rFonts w:ascii="Times New Roman" w:hAnsi="Times New Roman" w:cs="Times New Roman"/>
          </w:rPr>
          <w:delText xml:space="preserve"> called </w:delText>
        </w:r>
      </w:del>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that </w:t>
      </w:r>
      <w:del w:id="9" w:author="Ken Otter" w:date="2023-03-13T12:40:00Z">
        <w:r w:rsidR="0003301E" w:rsidRPr="0003301E" w:rsidDel="0019798B">
          <w:rPr>
            <w:rFonts w:ascii="Times New Roman" w:hAnsi="Times New Roman" w:cs="Times New Roman"/>
          </w:rPr>
          <w:delText>is able to</w:delText>
        </w:r>
      </w:del>
      <w:ins w:id="10" w:author="Ken Otter" w:date="2023-03-13T12:40:00Z">
        <w:r w:rsidR="0019798B" w:rsidRPr="0003301E">
          <w:rPr>
            <w:rFonts w:ascii="Times New Roman" w:hAnsi="Times New Roman" w:cs="Times New Roman"/>
          </w:rPr>
          <w:t>can</w:t>
        </w:r>
      </w:ins>
      <w:r w:rsidR="0003301E" w:rsidRPr="0003301E">
        <w:rPr>
          <w:rFonts w:ascii="Times New Roman" w:hAnsi="Times New Roman" w:cs="Times New Roman"/>
        </w:rPr>
        <w:t xml:space="preserve"> identify 984 North American and European bird species by their sound. However, </w:t>
      </w:r>
      <w:del w:id="11" w:author="Ken Otter" w:date="2023-03-13T12:41:00Z">
        <w:r w:rsidR="0003301E" w:rsidRPr="0003301E" w:rsidDel="0019798B">
          <w:rPr>
            <w:rFonts w:ascii="Times New Roman" w:hAnsi="Times New Roman" w:cs="Times New Roman"/>
          </w:rPr>
          <w:delText xml:space="preserve">a </w:delText>
        </w:r>
      </w:del>
      <w:r w:rsidR="0003301E" w:rsidRPr="0003301E">
        <w:rPr>
          <w:rFonts w:ascii="Times New Roman" w:hAnsi="Times New Roman" w:cs="Times New Roman"/>
        </w:rPr>
        <w:t xml:space="preserve">systematic evaluation of </w:t>
      </w:r>
      <w:del w:id="12" w:author="Ken Otter" w:date="2023-03-13T12:40:00Z">
        <w:r w:rsidR="0003301E" w:rsidRPr="0003301E" w:rsidDel="0019798B">
          <w:rPr>
            <w:rFonts w:ascii="Times New Roman" w:hAnsi="Times New Roman" w:cs="Times New Roman"/>
          </w:rPr>
          <w:delText xml:space="preserve">such </w:delText>
        </w:r>
      </w:del>
      <w:ins w:id="13" w:author="Ken Otter" w:date="2023-03-13T12:40:00Z">
        <w:r w:rsidR="0019798B">
          <w:rPr>
            <w:rFonts w:ascii="Times New Roman" w:hAnsi="Times New Roman" w:cs="Times New Roman"/>
          </w:rPr>
          <w:t>th</w:t>
        </w:r>
      </w:ins>
      <w:ins w:id="14" w:author="Ken Otter" w:date="2023-03-13T12:41:00Z">
        <w:r w:rsidR="0019798B">
          <w:rPr>
            <w:rFonts w:ascii="Times New Roman" w:hAnsi="Times New Roman" w:cs="Times New Roman"/>
          </w:rPr>
          <w:t xml:space="preserve">is </w:t>
        </w:r>
      </w:ins>
      <w:r w:rsidR="0003301E" w:rsidRPr="0003301E">
        <w:rPr>
          <w:rFonts w:ascii="Times New Roman" w:hAnsi="Times New Roman" w:cs="Times New Roman"/>
        </w:rPr>
        <w:t xml:space="preserve">neural network is lacking. In this study, we aimed to evaluate the accuracy of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for detecting bird species</w:t>
      </w:r>
      <w:ins w:id="15" w:author="Ken Otter" w:date="2023-03-13T12:41:00Z">
        <w:r w:rsidR="0019798B">
          <w:rPr>
            <w:rFonts w:ascii="Times New Roman" w:hAnsi="Times New Roman" w:cs="Times New Roman"/>
          </w:rPr>
          <w:t xml:space="preserve"> in western Canada</w:t>
        </w:r>
      </w:ins>
      <w:r w:rsidR="0003301E" w:rsidRPr="0003301E">
        <w:rPr>
          <w:rFonts w:ascii="Times New Roman" w:hAnsi="Times New Roman" w:cs="Times New Roman"/>
        </w:rPr>
        <w:t xml:space="preserve">. A total of 66 ARUs were set up in John Prince Research Forest, </w:t>
      </w:r>
      <w:ins w:id="16" w:author="Ken Otter" w:date="2023-03-13T12:42:00Z">
        <w:r w:rsidR="0019798B">
          <w:rPr>
            <w:rFonts w:ascii="Times New Roman" w:hAnsi="Times New Roman" w:cs="Times New Roman"/>
          </w:rPr>
          <w:t xml:space="preserve">BC </w:t>
        </w:r>
      </w:ins>
      <w:r w:rsidR="0003301E" w:rsidRPr="0003301E">
        <w:rPr>
          <w:rFonts w:ascii="Times New Roman" w:hAnsi="Times New Roman" w:cs="Times New Roman"/>
        </w:rPr>
        <w:t xml:space="preserve">Canada during </w:t>
      </w:r>
      <w:ins w:id="17" w:author="Ken Otter" w:date="2023-03-13T12:42:00Z">
        <w:r w:rsidR="0019798B" w:rsidRPr="0003301E">
          <w:rPr>
            <w:rFonts w:ascii="Times New Roman" w:hAnsi="Times New Roman" w:cs="Times New Roman"/>
          </w:rPr>
          <w:t>May - July</w:t>
        </w:r>
        <w:r w:rsidR="0019798B" w:rsidRPr="0003301E">
          <w:rPr>
            <w:rFonts w:ascii="Times New Roman" w:hAnsi="Times New Roman" w:cs="Times New Roman"/>
          </w:rPr>
          <w:t xml:space="preserve"> </w:t>
        </w:r>
      </w:ins>
      <w:r w:rsidR="0003301E" w:rsidRPr="0003301E">
        <w:rPr>
          <w:rFonts w:ascii="Times New Roman" w:hAnsi="Times New Roman" w:cs="Times New Roman"/>
        </w:rPr>
        <w:t>2020 and 2021</w:t>
      </w:r>
      <w:del w:id="18" w:author="Ken Otter" w:date="2023-03-13T12:42:00Z">
        <w:r w:rsidR="0003301E" w:rsidRPr="0003301E" w:rsidDel="0019798B">
          <w:rPr>
            <w:rFonts w:ascii="Times New Roman" w:hAnsi="Times New Roman" w:cs="Times New Roman"/>
          </w:rPr>
          <w:delText xml:space="preserve"> May - July</w:delText>
        </w:r>
      </w:del>
      <w:r w:rsidR="0003301E" w:rsidRPr="0003301E">
        <w:rPr>
          <w:rFonts w:ascii="Times New Roman" w:hAnsi="Times New Roman" w:cs="Times New Roman"/>
        </w:rPr>
        <w:t xml:space="preserve">, resulting in about 67,000 one-minute recordings (about 1,000 hours) of acoustic data. We applied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w:t>
      </w:r>
      <w:del w:id="19" w:author="Ken Otter" w:date="2023-03-13T12:42:00Z">
        <w:r w:rsidR="0003301E" w:rsidRPr="0003301E" w:rsidDel="0019798B">
          <w:rPr>
            <w:rFonts w:ascii="Times New Roman" w:hAnsi="Times New Roman" w:cs="Times New Roman"/>
          </w:rPr>
          <w:delText xml:space="preserve">on </w:delText>
        </w:r>
      </w:del>
      <w:ins w:id="20" w:author="Ken Otter" w:date="2023-03-13T12:42:00Z">
        <w:r w:rsidR="0019798B">
          <w:rPr>
            <w:rFonts w:ascii="Times New Roman" w:hAnsi="Times New Roman" w:cs="Times New Roman"/>
          </w:rPr>
          <w:t>to</w:t>
        </w:r>
        <w:r w:rsidR="0019798B" w:rsidRPr="0003301E">
          <w:rPr>
            <w:rFonts w:ascii="Times New Roman" w:hAnsi="Times New Roman" w:cs="Times New Roman"/>
          </w:rPr>
          <w:t xml:space="preserve"> </w:t>
        </w:r>
      </w:ins>
      <w:r w:rsidR="0003301E" w:rsidRPr="0003301E">
        <w:rPr>
          <w:rFonts w:ascii="Times New Roman" w:hAnsi="Times New Roman" w:cs="Times New Roman"/>
        </w:rPr>
        <w:t xml:space="preserve">the dataset and </w:t>
      </w:r>
      <w:del w:id="21" w:author="Ken Otter" w:date="2023-03-13T12:42:00Z">
        <w:r w:rsidR="0003301E" w:rsidRPr="0003301E" w:rsidDel="0019798B">
          <w:rPr>
            <w:rFonts w:ascii="Times New Roman" w:hAnsi="Times New Roman" w:cs="Times New Roman"/>
          </w:rPr>
          <w:delText xml:space="preserve">accessed </w:delText>
        </w:r>
      </w:del>
      <w:ins w:id="22" w:author="Ken Otter" w:date="2023-03-13T12:42:00Z">
        <w:r w:rsidR="0019798B">
          <w:rPr>
            <w:rFonts w:ascii="Times New Roman" w:hAnsi="Times New Roman" w:cs="Times New Roman"/>
          </w:rPr>
          <w:t>assessed</w:t>
        </w:r>
        <w:r w:rsidR="0019798B" w:rsidRPr="0003301E">
          <w:rPr>
            <w:rFonts w:ascii="Times New Roman" w:hAnsi="Times New Roman" w:cs="Times New Roman"/>
          </w:rPr>
          <w:t xml:space="preserve"> </w:t>
        </w:r>
      </w:ins>
      <w:r w:rsidR="0003301E" w:rsidRPr="0003301E">
        <w:rPr>
          <w:rFonts w:ascii="Times New Roman" w:hAnsi="Times New Roman" w:cs="Times New Roman"/>
        </w:rPr>
        <w:t xml:space="preserve">the accuracy </w:t>
      </w:r>
      <w:del w:id="23" w:author="Ken Otter" w:date="2023-03-13T12:42:00Z">
        <w:r w:rsidR="0003301E" w:rsidRPr="0003301E" w:rsidDel="0019798B">
          <w:rPr>
            <w:rFonts w:ascii="Times New Roman" w:hAnsi="Times New Roman" w:cs="Times New Roman"/>
          </w:rPr>
          <w:delText>metrics for</w:delText>
        </w:r>
      </w:del>
      <w:ins w:id="24" w:author="Ken Otter" w:date="2023-03-13T12:42:00Z">
        <w:r w:rsidR="0019798B">
          <w:rPr>
            <w:rFonts w:ascii="Times New Roman" w:hAnsi="Times New Roman" w:cs="Times New Roman"/>
          </w:rPr>
          <w:t>in detecting</w:t>
        </w:r>
      </w:ins>
      <w:r w:rsidR="0003301E" w:rsidRPr="0003301E">
        <w:rPr>
          <w:rFonts w:ascii="Times New Roman" w:hAnsi="Times New Roman" w:cs="Times New Roman"/>
        </w:rPr>
        <w:t xml:space="preserve"> 20 common local species </w:t>
      </w:r>
      <w:del w:id="25" w:author="Ken Otter" w:date="2023-03-13T12:43:00Z">
        <w:r w:rsidR="0003301E" w:rsidRPr="0003301E" w:rsidDel="0019798B">
          <w:rPr>
            <w:rFonts w:ascii="Times New Roman" w:hAnsi="Times New Roman" w:cs="Times New Roman"/>
          </w:rPr>
          <w:delText>that perform different levels</w:delText>
        </w:r>
      </w:del>
      <w:ins w:id="26" w:author="Ken Otter" w:date="2023-03-13T12:43:00Z">
        <w:r w:rsidR="0019798B">
          <w:rPr>
            <w:rFonts w:ascii="Times New Roman" w:hAnsi="Times New Roman" w:cs="Times New Roman"/>
          </w:rPr>
          <w:t>that vary in their level</w:t>
        </w:r>
      </w:ins>
      <w:r w:rsidR="0003301E" w:rsidRPr="0003301E">
        <w:rPr>
          <w:rFonts w:ascii="Times New Roman" w:hAnsi="Times New Roman" w:cs="Times New Roman"/>
        </w:rPr>
        <w:t xml:space="preserve"> of vocal activity. </w:t>
      </w:r>
      <w:del w:id="27" w:author="Ken Otter" w:date="2023-03-13T12:43:00Z">
        <w:r w:rsidR="0003301E" w:rsidRPr="0003301E" w:rsidDel="0019798B">
          <w:rPr>
            <w:rFonts w:ascii="Times New Roman" w:hAnsi="Times New Roman" w:cs="Times New Roman"/>
          </w:rPr>
          <w:delText>Specifically</w:delText>
        </w:r>
      </w:del>
      <w:ins w:id="28" w:author="Ken Otter" w:date="2023-03-13T12:43:00Z">
        <w:r w:rsidR="0019798B">
          <w:rPr>
            <w:rFonts w:ascii="Times New Roman" w:hAnsi="Times New Roman" w:cs="Times New Roman"/>
          </w:rPr>
          <w:t>For each species</w:t>
        </w:r>
      </w:ins>
      <w:r w:rsidR="0003301E" w:rsidRPr="0003301E">
        <w:rPr>
          <w:rFonts w:ascii="Times New Roman" w:hAnsi="Times New Roman" w:cs="Times New Roman"/>
        </w:rPr>
        <w:t xml:space="preserve">, we selected 180 3-second sound segments </w:t>
      </w:r>
      <w:del w:id="29" w:author="Ken Otter" w:date="2023-03-13T12:43:00Z">
        <w:r w:rsidR="0003301E" w:rsidRPr="0003301E" w:rsidDel="0019798B">
          <w:rPr>
            <w:rFonts w:ascii="Times New Roman" w:hAnsi="Times New Roman" w:cs="Times New Roman"/>
          </w:rPr>
          <w:delText>for each species</w:delText>
        </w:r>
      </w:del>
      <w:ins w:id="30" w:author="Ken Otter" w:date="2023-03-13T12:44:00Z">
        <w:r w:rsidR="0019798B">
          <w:rPr>
            <w:rFonts w:ascii="Times New Roman" w:hAnsi="Times New Roman" w:cs="Times New Roman"/>
          </w:rPr>
          <w:t xml:space="preserve"> identified by </w:t>
        </w:r>
        <w:proofErr w:type="spellStart"/>
        <w:r w:rsidR="0019798B">
          <w:rPr>
            <w:rFonts w:ascii="Times New Roman" w:hAnsi="Times New Roman" w:cs="Times New Roman"/>
          </w:rPr>
          <w:t>BirdNET</w:t>
        </w:r>
        <w:proofErr w:type="spellEnd"/>
        <w:r w:rsidR="0019798B">
          <w:rPr>
            <w:rFonts w:ascii="Times New Roman" w:hAnsi="Times New Roman" w:cs="Times New Roman"/>
          </w:rPr>
          <w:t xml:space="preserve"> as detecting the species’ presence, </w:t>
        </w:r>
      </w:ins>
      <w:del w:id="31" w:author="Ken Otter" w:date="2023-03-13T12:44:00Z">
        <w:r w:rsidR="0003301E" w:rsidRPr="0003301E" w:rsidDel="0019798B">
          <w:rPr>
            <w:rFonts w:ascii="Times New Roman" w:hAnsi="Times New Roman" w:cs="Times New Roman"/>
          </w:rPr>
          <w:delText xml:space="preserve"> </w:delText>
        </w:r>
      </w:del>
      <w:r w:rsidR="0003301E" w:rsidRPr="0003301E">
        <w:rPr>
          <w:rFonts w:ascii="Times New Roman" w:hAnsi="Times New Roman" w:cs="Times New Roman"/>
        </w:rPr>
        <w:t>and compared the observed detection (by human listener) and predicted detection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detection confidence). Our results indicate that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w:t>
      </w:r>
      <w:del w:id="32" w:author="Ken Otter" w:date="2023-03-13T12:47:00Z">
        <w:r w:rsidR="0003301E" w:rsidRPr="0003301E" w:rsidDel="0019798B">
          <w:rPr>
            <w:rFonts w:ascii="Times New Roman" w:hAnsi="Times New Roman" w:cs="Times New Roman"/>
          </w:rPr>
          <w:delText>performed with varying accuracy across different species and habitats</w:delText>
        </w:r>
      </w:del>
      <w:ins w:id="33" w:author="Ken Otter" w:date="2023-03-13T12:47:00Z">
        <w:r w:rsidR="0019798B">
          <w:rPr>
            <w:rFonts w:ascii="Times New Roman" w:hAnsi="Times New Roman" w:cs="Times New Roman"/>
          </w:rPr>
          <w:t xml:space="preserve">had </w:t>
        </w:r>
      </w:ins>
      <w:ins w:id="34" w:author="Ken Otter" w:date="2023-03-13T12:48:00Z">
        <w:r w:rsidR="0019798B">
          <w:rPr>
            <w:rFonts w:ascii="Times New Roman" w:hAnsi="Times New Roman" w:cs="Times New Roman"/>
          </w:rPr>
          <w:t>fairly strong detection accuracy, but did vary slightly between species and habitats</w:t>
        </w:r>
      </w:ins>
      <w:r w:rsidR="0003301E" w:rsidRPr="0003301E">
        <w:rPr>
          <w:rFonts w:ascii="Times New Roman" w:hAnsi="Times New Roman" w:cs="Times New Roman"/>
        </w:rPr>
        <w:t>. This study provides a foundation for future studies that requires application of automatic detection in avian biodiversity monitoring using PAM techniques.</w:t>
      </w:r>
    </w:p>
    <w:p w14:paraId="379D014B" w14:textId="52C7E631" w:rsidR="0003301E" w:rsidRDefault="0003301E" w:rsidP="0003301E">
      <w:pPr>
        <w:spacing w:line="360" w:lineRule="auto"/>
        <w:rPr>
          <w:rFonts w:ascii="Times New Roman" w:hAnsi="Times New Roman" w:cs="Times New Roman"/>
        </w:rPr>
      </w:pPr>
    </w:p>
    <w:p w14:paraId="59D6D3F2" w14:textId="070AD1C4" w:rsidR="0003301E" w:rsidRPr="0003301E" w:rsidRDefault="0003301E" w:rsidP="0003301E">
      <w:pPr>
        <w:spacing w:line="360" w:lineRule="auto"/>
        <w:rPr>
          <w:rFonts w:ascii="Times New Roman" w:hAnsi="Times New Roman" w:cs="Times New Roman"/>
        </w:rPr>
      </w:pPr>
      <w:r w:rsidRPr="0003301E">
        <w:rPr>
          <w:rFonts w:ascii="Times New Roman" w:hAnsi="Times New Roman" w:cs="Times New Roman"/>
          <w:b/>
          <w:bCs/>
        </w:rPr>
        <w:t>Key words</w:t>
      </w:r>
      <w:r>
        <w:rPr>
          <w:rFonts w:ascii="Times New Roman" w:hAnsi="Times New Roman" w:cs="Times New Roman"/>
        </w:rPr>
        <w:t xml:space="preserve">: </w:t>
      </w:r>
      <w:proofErr w:type="spellStart"/>
      <w:r>
        <w:rPr>
          <w:rFonts w:ascii="Times New Roman" w:hAnsi="Times New Roman" w:cs="Times New Roman"/>
        </w:rPr>
        <w:t>BirdNET</w:t>
      </w:r>
      <w:proofErr w:type="spellEnd"/>
      <w:r>
        <w:rPr>
          <w:rFonts w:ascii="Times New Roman" w:hAnsi="Times New Roman" w:cs="Times New Roman"/>
        </w:rPr>
        <w:t>, automatic detection, identification, vocalization</w:t>
      </w:r>
    </w:p>
    <w:sectPr w:rsidR="0003301E" w:rsidRPr="0003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 Otter">
    <w15:presenceInfo w15:providerId="AD" w15:userId="S::otterk@unbc.ca::89473253-0c90-4b01-b5e3-396c8b51a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A"/>
    <w:rsid w:val="0003301E"/>
    <w:rsid w:val="0019798B"/>
    <w:rsid w:val="001E48FE"/>
    <w:rsid w:val="004323A7"/>
    <w:rsid w:val="00575579"/>
    <w:rsid w:val="0058441A"/>
    <w:rsid w:val="00906F63"/>
    <w:rsid w:val="00CF1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0182"/>
  <w15:chartTrackingRefBased/>
  <w15:docId w15:val="{77FCB85B-E4C1-42E4-9C25-213ECDD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01E"/>
    <w:rPr>
      <w:color w:val="0563C1" w:themeColor="hyperlink"/>
      <w:u w:val="single"/>
    </w:rPr>
  </w:style>
  <w:style w:type="paragraph" w:styleId="Revision">
    <w:name w:val="Revision"/>
    <w:hidden/>
    <w:uiPriority w:val="99"/>
    <w:semiHidden/>
    <w:rsid w:val="00197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nnyyctse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DB6B7-2226-428A-807A-C624CAFD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cp:revision>
  <dcterms:created xsi:type="dcterms:W3CDTF">2023-03-11T00:42:00Z</dcterms:created>
  <dcterms:modified xsi:type="dcterms:W3CDTF">2023-03-11T01:23:00Z</dcterms:modified>
</cp:coreProperties>
</file>