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19F5" w14:textId="77777777" w:rsidR="0036297E" w:rsidRPr="0076276E" w:rsidRDefault="00F16F5F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Title</w:t>
      </w:r>
    </w:p>
    <w:p w14:paraId="5B50F6D4" w14:textId="30B4780E" w:rsidR="0036297E" w:rsidRPr="00A80F81" w:rsidRDefault="00F16F5F" w:rsidP="0036297E">
      <w:pPr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: An Open-Source Algorithm for Identifying Bird Species from Audio Recordings</w:t>
      </w:r>
    </w:p>
    <w:p w14:paraId="166E76D9" w14:textId="77777777" w:rsidR="0036297E" w:rsidRPr="00A80F81" w:rsidRDefault="0036297E" w:rsidP="0036297E">
      <w:pPr>
        <w:rPr>
          <w:rFonts w:cstheme="minorHAnsi"/>
          <w:sz w:val="24"/>
          <w:szCs w:val="24"/>
        </w:rPr>
      </w:pPr>
    </w:p>
    <w:p w14:paraId="3A90BB24" w14:textId="77777777" w:rsidR="0036297E" w:rsidRPr="0036297E" w:rsidRDefault="0036297E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6297E">
        <w:rPr>
          <w:rFonts w:eastAsia="Times New Roman" w:cstheme="minorHAnsi"/>
          <w:b/>
          <w:bCs/>
          <w:sz w:val="32"/>
          <w:szCs w:val="32"/>
        </w:rPr>
        <w:t>Workshop Description (200 Words)</w:t>
      </w:r>
    </w:p>
    <w:p w14:paraId="5D6836C2" w14:textId="77777777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Since its release,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has been widely adopted by ornithologists and researchers worldwide. Trained on extensive datasets from </w:t>
      </w:r>
      <w:proofErr w:type="spellStart"/>
      <w:r w:rsidRPr="0036297E">
        <w:rPr>
          <w:rFonts w:eastAsia="Times New Roman" w:cstheme="minorHAnsi"/>
          <w:sz w:val="24"/>
          <w:szCs w:val="24"/>
        </w:rPr>
        <w:t>Xeno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-Canto and the Macaulay Library, the latest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model can identify over 6,000 bird species globally. A key advantage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is its open-source nature, allowing scientists to contribute to its development and adapt the algorithm for various applications. All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BirdNET’s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source code is publicly available on its GitHub page: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Analyzer.</w:t>
      </w:r>
    </w:p>
    <w:p w14:paraId="4450E87C" w14:textId="26D21A6E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This workshop offers a comprehensive introduction to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highlighting its applications in scientific research and citizen science projects, such as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Pi and Bird Weather. We will cover the background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including how its models are trained and how to properly interpret its outputs. Participants will gain hands-on experience running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on their laptops, including setting up the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environment, understanding parameter settings, and using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to process large acoustic datasets collected by autonomous recording units (ARUs). By the end of the workshop, participants will be equipped to leverage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for their own research and conservation projects.</w:t>
      </w:r>
    </w:p>
    <w:p w14:paraId="0BC43964" w14:textId="654CBF42" w:rsidR="00F16F5F" w:rsidRPr="00A80F81" w:rsidRDefault="00F16F5F" w:rsidP="0036297E">
      <w:pPr>
        <w:rPr>
          <w:rFonts w:cstheme="minorHAnsi"/>
          <w:sz w:val="24"/>
          <w:szCs w:val="24"/>
        </w:rPr>
      </w:pPr>
    </w:p>
    <w:p w14:paraId="248F7FB4" w14:textId="77777777" w:rsidR="002F4DAA" w:rsidRPr="0076276E" w:rsidRDefault="002F4DAA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Justification (200 Words)</w:t>
      </w:r>
    </w:p>
    <w:p w14:paraId="3022D839" w14:textId="1C02BE42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Relevance and Impact:</w:t>
      </w:r>
      <w:r w:rsidRPr="00A80F81">
        <w:rPr>
          <w:rFonts w:eastAsia="Times New Roman" w:cstheme="minorHAnsi"/>
          <w:sz w:val="24"/>
          <w:szCs w:val="24"/>
        </w:rPr>
        <w:br/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</w:t>
      </w:r>
      <w:r w:rsidR="0076276E">
        <w:rPr>
          <w:rFonts w:eastAsia="Times New Roman" w:cstheme="minorHAnsi"/>
          <w:sz w:val="24"/>
          <w:szCs w:val="24"/>
        </w:rPr>
        <w:t>offers</w:t>
      </w:r>
      <w:r w:rsidRPr="00A80F81">
        <w:rPr>
          <w:rFonts w:eastAsia="Times New Roman" w:cstheme="minorHAnsi"/>
          <w:sz w:val="24"/>
          <w:szCs w:val="24"/>
        </w:rPr>
        <w:t xml:space="preserve"> innovative applications through its integration with machine learning and autonomous recording units (ARUs). This workshop will provide participants with practical training on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to process large-scale acoustic datasets, a critical skill for advancing ornithological research and fostering engagement in citizen science initiatives. By highlighting both scientific and community applications, the workshop appeals to a diverse audience and addresses pressing needs in bird conservation and ecology.</w:t>
      </w:r>
    </w:p>
    <w:p w14:paraId="43CDCAE7" w14:textId="443B58C9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Organizers and Presenters:</w:t>
      </w:r>
      <w:r w:rsidRPr="00A80F81">
        <w:rPr>
          <w:rFonts w:eastAsia="Times New Roman" w:cstheme="minorHAnsi"/>
          <w:sz w:val="24"/>
          <w:szCs w:val="24"/>
        </w:rPr>
        <w:br/>
        <w:t xml:space="preserve">The organizing team brings expertise in bioacoustics and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applications. Sunny Tseng has processed ARU data for projects at the University of Northern British Columbia and Birds Canada. She is a contributor to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and served as a visiting scholar with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team in 2025. Sunny has also published peer-reviewed research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, demonstrating her commitment to </w:t>
      </w:r>
      <w:proofErr w:type="spellStart"/>
      <w:r w:rsidR="0076276E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development and application.</w:t>
      </w:r>
      <w:ins w:id="0" w:author="Jennifer Foote" w:date="2025-01-08T11:25:00Z">
        <w:r w:rsidR="00721906">
          <w:rPr>
            <w:rFonts w:eastAsia="Times New Roman" w:cstheme="minorHAnsi"/>
            <w:sz w:val="24"/>
            <w:szCs w:val="24"/>
          </w:rPr>
          <w:t xml:space="preserve"> Jennifer Foote has been recording and processing ARU data</w:t>
        </w:r>
      </w:ins>
      <w:ins w:id="1" w:author="Jennifer Foote" w:date="2025-01-08T11:29:00Z">
        <w:r w:rsidR="00E279F1">
          <w:rPr>
            <w:rFonts w:eastAsia="Times New Roman" w:cstheme="minorHAnsi"/>
            <w:sz w:val="24"/>
            <w:szCs w:val="24"/>
          </w:rPr>
          <w:t xml:space="preserve"> at Algoma University</w:t>
        </w:r>
      </w:ins>
      <w:ins w:id="2" w:author="Jennifer Foote" w:date="2025-01-08T11:25:00Z">
        <w:r w:rsidR="00721906">
          <w:rPr>
            <w:rFonts w:eastAsia="Times New Roman" w:cstheme="minorHAnsi"/>
            <w:sz w:val="24"/>
            <w:szCs w:val="24"/>
          </w:rPr>
          <w:t xml:space="preserve"> since 2010 and </w:t>
        </w:r>
      </w:ins>
      <w:ins w:id="3" w:author="Jennifer Foote" w:date="2025-01-08T11:26:00Z">
        <w:r w:rsidR="00721906">
          <w:rPr>
            <w:rFonts w:eastAsia="Times New Roman" w:cstheme="minorHAnsi"/>
            <w:sz w:val="24"/>
            <w:szCs w:val="24"/>
          </w:rPr>
          <w:t xml:space="preserve">more recently </w:t>
        </w:r>
        <w:r w:rsidR="00721906">
          <w:rPr>
            <w:rFonts w:eastAsia="Times New Roman" w:cstheme="minorHAnsi"/>
            <w:sz w:val="24"/>
            <w:szCs w:val="24"/>
          </w:rPr>
          <w:lastRenderedPageBreak/>
          <w:t xml:space="preserve">has started incorporating </w:t>
        </w:r>
        <w:proofErr w:type="spellStart"/>
        <w:r w:rsidR="00721906">
          <w:rPr>
            <w:rFonts w:eastAsia="Times New Roman" w:cstheme="minorHAnsi"/>
            <w:sz w:val="24"/>
            <w:szCs w:val="24"/>
          </w:rPr>
          <w:t>BirdNET</w:t>
        </w:r>
        <w:proofErr w:type="spellEnd"/>
        <w:r w:rsidR="00721906">
          <w:rPr>
            <w:rFonts w:eastAsia="Times New Roman" w:cstheme="minorHAnsi"/>
            <w:sz w:val="24"/>
            <w:szCs w:val="24"/>
          </w:rPr>
          <w:t xml:space="preserve"> into improving processing and workflow for a variety of projects at different species and spatial scales. </w:t>
        </w:r>
      </w:ins>
      <w:bookmarkStart w:id="4" w:name="_GoBack"/>
      <w:bookmarkEnd w:id="4"/>
    </w:p>
    <w:p w14:paraId="48EDC6FD" w14:textId="77777777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Structure and Organization:</w:t>
      </w:r>
      <w:r w:rsidRPr="00A80F81">
        <w:rPr>
          <w:rFonts w:eastAsia="Times New Roman" w:cstheme="minorHAnsi"/>
          <w:sz w:val="24"/>
          <w:szCs w:val="24"/>
        </w:rPr>
        <w:br/>
        <w:t xml:space="preserve">This workshop is carefully structured to meet clear learning objectives: understanding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capabilities, setting up its tools, and applying them to real-world challenges. Participants will leave equipped to integrate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into their work, ensuring impactful and measurable outcomes.</w:t>
      </w:r>
    </w:p>
    <w:p w14:paraId="24FE54B5" w14:textId="50B67F1A" w:rsidR="0036297E" w:rsidRPr="00A80F81" w:rsidRDefault="0036297E" w:rsidP="002F4DAA">
      <w:pPr>
        <w:rPr>
          <w:rFonts w:cstheme="minorHAnsi"/>
          <w:sz w:val="24"/>
          <w:szCs w:val="24"/>
        </w:rPr>
      </w:pPr>
    </w:p>
    <w:p w14:paraId="636C20AF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Learning Objectives</w:t>
      </w:r>
    </w:p>
    <w:p w14:paraId="462EB643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Demonstrate proficiency in running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on personal laptops and processing large acoustic datasets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By the end of the workshop, participants will be able to set up the </w:t>
      </w:r>
      <w:proofErr w:type="spellStart"/>
      <w:r w:rsidRPr="00A80F81">
        <w:rPr>
          <w:rFonts w:asciiTheme="minorHAnsi" w:hAnsiTheme="minorHAnsi" w:cstheme="minorHAnsi"/>
        </w:rPr>
        <w:t>BirdNET</w:t>
      </w:r>
      <w:proofErr w:type="spellEnd"/>
      <w:r w:rsidRPr="00A80F81">
        <w:rPr>
          <w:rFonts w:asciiTheme="minorHAnsi" w:hAnsiTheme="minorHAnsi" w:cstheme="minorHAnsi"/>
        </w:rPr>
        <w:t xml:space="preserve"> environment, run analyses without errors, and understand parameter settings for processing datasets collected by autonomous recording units (ARUs).</w:t>
      </w:r>
    </w:p>
    <w:p w14:paraId="0912F645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Interpret and validate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detection outputs for ecological applications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Participants will learn to interpret </w:t>
      </w:r>
      <w:proofErr w:type="spellStart"/>
      <w:r w:rsidRPr="00A80F81">
        <w:rPr>
          <w:rFonts w:asciiTheme="minorHAnsi" w:hAnsiTheme="minorHAnsi" w:cstheme="minorHAnsi"/>
        </w:rPr>
        <w:t>BirdNET’s</w:t>
      </w:r>
      <w:proofErr w:type="spellEnd"/>
      <w:r w:rsidRPr="00A80F81">
        <w:rPr>
          <w:rFonts w:asciiTheme="minorHAnsi" w:hAnsiTheme="minorHAnsi" w:cstheme="minorHAnsi"/>
        </w:rPr>
        <w:t xml:space="preserve"> model outputs, including detection confidence levels, and recognize the importance of validating results before using them to address ecological questions or conservation objectives.</w:t>
      </w:r>
    </w:p>
    <w:p w14:paraId="2710672B" w14:textId="6E6349A0" w:rsidR="002F4DAA" w:rsidRPr="00A80F81" w:rsidRDefault="002F4DAA" w:rsidP="002F4DAA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3D1932A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Desired Outcomes (200 Words)</w:t>
      </w:r>
    </w:p>
    <w:p w14:paraId="1A075268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Immediately following the session:</w:t>
      </w:r>
    </w:p>
    <w:p w14:paraId="25F11056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be able to successfully run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on their laptops without errors.</w:t>
      </w:r>
    </w:p>
    <w:p w14:paraId="2C0C81B2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They will understand how to interpret </w:t>
      </w:r>
      <w:proofErr w:type="spellStart"/>
      <w:r w:rsidRPr="00A80F81">
        <w:rPr>
          <w:rFonts w:cstheme="minorHAnsi"/>
          <w:sz w:val="24"/>
          <w:szCs w:val="24"/>
        </w:rPr>
        <w:t>BirdNET’s</w:t>
      </w:r>
      <w:proofErr w:type="spellEnd"/>
      <w:r w:rsidRPr="00A80F81">
        <w:rPr>
          <w:rFonts w:cstheme="minorHAnsi"/>
          <w:sz w:val="24"/>
          <w:szCs w:val="24"/>
        </w:rPr>
        <w:t xml:space="preserve"> model output, including detection results.</w:t>
      </w:r>
    </w:p>
    <w:p w14:paraId="76D843F5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recognize that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detections require validation before being used to answer ecological questions.</w:t>
      </w:r>
    </w:p>
    <w:p w14:paraId="61B3F3FB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3–6 months:</w:t>
      </w:r>
    </w:p>
    <w:p w14:paraId="4FA3C644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who have collected ARU data prior to the workshop will begin processing their datasets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.</w:t>
      </w:r>
    </w:p>
    <w:p w14:paraId="58F9EFA0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organize workshops, deliver talks, or engage in conversations within their home institutions to teach others how to use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effectively.</w:t>
      </w:r>
    </w:p>
    <w:p w14:paraId="076AAD90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9–12 months:</w:t>
      </w:r>
    </w:p>
    <w:p w14:paraId="22911806" w14:textId="77777777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lastRenderedPageBreak/>
        <w:t xml:space="preserve">Participants will initiate scientific analyses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to address ecological questions.</w:t>
      </w:r>
    </w:p>
    <w:p w14:paraId="33536630" w14:textId="7059F9FD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They will produce and submit peer-reviewed publications showcasing their findings, demonstrating the integration of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in advancing ecological research.</w:t>
      </w:r>
    </w:p>
    <w:p w14:paraId="46D83FDE" w14:textId="77777777" w:rsidR="00A80F81" w:rsidRPr="00A80F81" w:rsidRDefault="00A80F81" w:rsidP="00A80F81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2DF1CFC9" w14:textId="77777777" w:rsidR="00A80F81" w:rsidRPr="00A80F81" w:rsidRDefault="00A80F81" w:rsidP="00A80F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A80F81">
        <w:rPr>
          <w:rFonts w:eastAsia="Times New Roman" w:cstheme="minorHAnsi"/>
          <w:b/>
          <w:bCs/>
          <w:sz w:val="32"/>
          <w:szCs w:val="32"/>
        </w:rPr>
        <w:t>Draft Agenda</w:t>
      </w:r>
    </w:p>
    <w:p w14:paraId="30BD1216" w14:textId="63F43D1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Introduction to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="00730884">
        <w:rPr>
          <w:rFonts w:eastAsia="Times New Roman" w:cstheme="minorHAnsi"/>
          <w:b/>
          <w:bCs/>
          <w:sz w:val="24"/>
          <w:szCs w:val="24"/>
        </w:rPr>
        <w:t>5</w:t>
      </w:r>
      <w:r w:rsidRPr="00A80F81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606B9515" w14:textId="7669F969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Overview of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purpose and applications in avian bioacoustics</w:t>
      </w:r>
      <w:r w:rsidR="00F27DB9">
        <w:rPr>
          <w:rFonts w:eastAsia="Times New Roman" w:cstheme="minorHAnsi"/>
          <w:sz w:val="24"/>
          <w:szCs w:val="24"/>
        </w:rPr>
        <w:t xml:space="preserve"> (workflow)</w:t>
      </w:r>
      <w:r w:rsidRPr="00A80F81">
        <w:rPr>
          <w:rFonts w:eastAsia="Times New Roman" w:cstheme="minorHAnsi"/>
          <w:sz w:val="24"/>
          <w:szCs w:val="24"/>
        </w:rPr>
        <w:t>.</w:t>
      </w:r>
    </w:p>
    <w:p w14:paraId="1A431E39" w14:textId="408B9955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Discussion of the training datasets (</w:t>
      </w:r>
      <w:proofErr w:type="spellStart"/>
      <w:r w:rsidRPr="00A80F81">
        <w:rPr>
          <w:rFonts w:eastAsia="Times New Roman" w:cstheme="minorHAnsi"/>
          <w:sz w:val="24"/>
          <w:szCs w:val="24"/>
        </w:rPr>
        <w:t>Xeno</w:t>
      </w:r>
      <w:proofErr w:type="spellEnd"/>
      <w:r w:rsidRPr="00A80F81">
        <w:rPr>
          <w:rFonts w:eastAsia="Times New Roman" w:cstheme="minorHAnsi"/>
          <w:sz w:val="24"/>
          <w:szCs w:val="24"/>
        </w:rPr>
        <w:t>-Canto and Macaulay Library) and model capabilities.</w:t>
      </w:r>
    </w:p>
    <w:p w14:paraId="46862E0A" w14:textId="2BD93C6E" w:rsidR="0076276E" w:rsidRDefault="0076276E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Showcase the scientific projects and citizen science that have applied </w:t>
      </w:r>
      <w:proofErr w:type="spellStart"/>
      <w:r>
        <w:rPr>
          <w:rFonts w:eastAsia="Times New Roman" w:cstheme="minorHAnsi"/>
          <w:sz w:val="24"/>
          <w:szCs w:val="24"/>
        </w:rPr>
        <w:t>BirdNET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BEB3126" w14:textId="26D6BB5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Setting Up the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Environment (</w:t>
      </w:r>
      <w:r w:rsidR="00730884">
        <w:rPr>
          <w:rFonts w:eastAsia="Times New Roman" w:cstheme="minorHAnsi"/>
          <w:b/>
          <w:bCs/>
          <w:sz w:val="24"/>
          <w:szCs w:val="24"/>
        </w:rPr>
        <w:t>20 minutes</w:t>
      </w:r>
      <w:r w:rsidRPr="00A80F81">
        <w:rPr>
          <w:rFonts w:eastAsia="Times New Roman" w:cstheme="minorHAnsi"/>
          <w:b/>
          <w:bCs/>
          <w:sz w:val="24"/>
          <w:szCs w:val="24"/>
        </w:rPr>
        <w:t>)</w:t>
      </w:r>
    </w:p>
    <w:p w14:paraId="28C93A60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Step-by-step guidance on downloading and installing the necessary software.</w:t>
      </w:r>
    </w:p>
    <w:p w14:paraId="4AD137DC" w14:textId="21FC6A81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Instructions for acquiring and preparing data for analysis.</w:t>
      </w:r>
    </w:p>
    <w:p w14:paraId="6B8E9C8B" w14:textId="29D1B77F" w:rsidR="001E0938" w:rsidRPr="00A80F81" w:rsidRDefault="001E0938" w:rsidP="001E09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30884">
        <w:rPr>
          <w:rFonts w:eastAsia="Times New Roman" w:cstheme="minorHAnsi"/>
          <w:b/>
          <w:bCs/>
          <w:sz w:val="24"/>
          <w:szCs w:val="24"/>
        </w:rPr>
        <w:t>Break (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730884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06ED4CE9" w14:textId="59ABFE65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Running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>: Windows GUI and R Package (1</w:t>
      </w:r>
      <w:r w:rsidR="00730884">
        <w:rPr>
          <w:rFonts w:eastAsia="Times New Roman" w:cstheme="minorHAnsi"/>
          <w:b/>
          <w:bCs/>
          <w:sz w:val="24"/>
          <w:szCs w:val="24"/>
        </w:rPr>
        <w:t>.5</w:t>
      </w:r>
      <w:r w:rsidRPr="00A80F81">
        <w:rPr>
          <w:rFonts w:eastAsia="Times New Roman" w:cstheme="minorHAnsi"/>
          <w:b/>
          <w:bCs/>
          <w:sz w:val="24"/>
          <w:szCs w:val="24"/>
        </w:rPr>
        <w:t xml:space="preserve"> hour)</w:t>
      </w:r>
    </w:p>
    <w:p w14:paraId="58AC2F54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Hands-on demonstration of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through the Windows GUI.</w:t>
      </w:r>
    </w:p>
    <w:p w14:paraId="60A09B8E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Practical exercises using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to process acoustic data.</w:t>
      </w:r>
    </w:p>
    <w:p w14:paraId="0C7C81F6" w14:textId="77777777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Discussion and Q&amp;A (30 minutes)</w:t>
      </w:r>
    </w:p>
    <w:p w14:paraId="1F927902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Open forum for participants to ask questions and share insights.</w:t>
      </w:r>
    </w:p>
    <w:p w14:paraId="513915DF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Discussion of practical applications and challenges in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>.</w:t>
      </w:r>
    </w:p>
    <w:p w14:paraId="2B17F151" w14:textId="0F730B59" w:rsidR="00A80F81" w:rsidRPr="00A80F81" w:rsidRDefault="00A80F81" w:rsidP="00A80F81">
      <w:pPr>
        <w:pStyle w:val="Heading3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A80F81" w:rsidRPr="00A8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794"/>
    <w:multiLevelType w:val="multilevel"/>
    <w:tmpl w:val="C53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7B6A"/>
    <w:multiLevelType w:val="multilevel"/>
    <w:tmpl w:val="E0A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12843"/>
    <w:multiLevelType w:val="hybridMultilevel"/>
    <w:tmpl w:val="60423976"/>
    <w:lvl w:ilvl="0" w:tplc="DCF2B028">
      <w:start w:val="9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02124"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1DD"/>
    <w:multiLevelType w:val="hybridMultilevel"/>
    <w:tmpl w:val="19505CD2"/>
    <w:lvl w:ilvl="0" w:tplc="9A7C14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673D"/>
    <w:multiLevelType w:val="multilevel"/>
    <w:tmpl w:val="CB5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F1990"/>
    <w:multiLevelType w:val="multilevel"/>
    <w:tmpl w:val="A58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D7A9B"/>
    <w:multiLevelType w:val="multilevel"/>
    <w:tmpl w:val="A8E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3468D"/>
    <w:multiLevelType w:val="hybridMultilevel"/>
    <w:tmpl w:val="F7066D8E"/>
    <w:lvl w:ilvl="0" w:tplc="B30C8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ifer Foote">
    <w15:presenceInfo w15:providerId="AD" w15:userId="S-1-5-21-1421650033-3063437551-4223515697-246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5F"/>
    <w:rsid w:val="001B57B4"/>
    <w:rsid w:val="001E0938"/>
    <w:rsid w:val="002F4DAA"/>
    <w:rsid w:val="0036297E"/>
    <w:rsid w:val="00630CB1"/>
    <w:rsid w:val="00721906"/>
    <w:rsid w:val="00730884"/>
    <w:rsid w:val="0076276E"/>
    <w:rsid w:val="00A80F81"/>
    <w:rsid w:val="00E279F1"/>
    <w:rsid w:val="00F16F5F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0EA4"/>
  <w15:chartTrackingRefBased/>
  <w15:docId w15:val="{69D1042B-3967-401B-8083-8C501CF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29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Jennifer Foote</cp:lastModifiedBy>
  <cp:revision>6</cp:revision>
  <dcterms:created xsi:type="dcterms:W3CDTF">2025-01-07T20:43:00Z</dcterms:created>
  <dcterms:modified xsi:type="dcterms:W3CDTF">2025-01-08T16:29:00Z</dcterms:modified>
</cp:coreProperties>
</file>